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5E8" w:rsidRDefault="00EA22A6">
      <w:r>
        <w:t xml:space="preserve">Dan </w:t>
      </w:r>
      <w:proofErr w:type="spellStart"/>
      <w:r>
        <w:t>Namingha</w:t>
      </w:r>
      <w:proofErr w:type="spellEnd"/>
      <w:r w:rsidR="00882AC8">
        <w:t xml:space="preserve"> – Alcove 20/20.1</w:t>
      </w:r>
    </w:p>
    <w:p w:rsidR="00330914" w:rsidRDefault="001D5302">
      <w:hyperlink r:id="rId5" w:history="1">
        <w:r w:rsidR="00EA22A6" w:rsidRPr="00B7423E">
          <w:rPr>
            <w:rStyle w:val="Hyperlink"/>
          </w:rPr>
          <w:t>https://www.namingha.com/dan.php</w:t>
        </w:r>
      </w:hyperlink>
    </w:p>
    <w:p w:rsidR="00EA22A6" w:rsidRDefault="00EA22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6"/>
        <w:gridCol w:w="2970"/>
      </w:tblGrid>
      <w:tr w:rsidR="00882AC8" w:rsidTr="00330914">
        <w:tc>
          <w:tcPr>
            <w:tcW w:w="6606" w:type="dxa"/>
          </w:tcPr>
          <w:p w:rsidR="00882AC8" w:rsidRDefault="00882AC8">
            <w:r>
              <w:t>Image/File Name</w:t>
            </w:r>
          </w:p>
        </w:tc>
        <w:tc>
          <w:tcPr>
            <w:tcW w:w="2970" w:type="dxa"/>
          </w:tcPr>
          <w:p w:rsidR="00882AC8" w:rsidRDefault="00882AC8">
            <w:r>
              <w:t xml:space="preserve">Caption </w:t>
            </w:r>
          </w:p>
        </w:tc>
      </w:tr>
      <w:tr w:rsidR="00882AC8" w:rsidTr="00330914">
        <w:tc>
          <w:tcPr>
            <w:tcW w:w="6606" w:type="dxa"/>
          </w:tcPr>
          <w:p w:rsidR="00882AC8" w:rsidRDefault="00EA22A6">
            <w:r>
              <w:rPr>
                <w:rFonts w:cs="Helvetica"/>
                <w:noProof/>
              </w:rPr>
              <w:drawing>
                <wp:anchor distT="0" distB="0" distL="114300" distR="114300" simplePos="0" relativeHeight="251675648" behindDoc="1" locked="0" layoutInCell="1" allowOverlap="1" wp14:anchorId="52398C32" wp14:editId="04C42C70">
                  <wp:simplePos x="0" y="0"/>
                  <wp:positionH relativeFrom="column">
                    <wp:posOffset>1065530</wp:posOffset>
                  </wp:positionH>
                  <wp:positionV relativeFrom="paragraph">
                    <wp:posOffset>76200</wp:posOffset>
                  </wp:positionV>
                  <wp:extent cx="1896110" cy="1685925"/>
                  <wp:effectExtent l="0" t="0" r="8890" b="9525"/>
                  <wp:wrapTight wrapText="bothSides">
                    <wp:wrapPolygon edited="0">
                      <wp:start x="0" y="0"/>
                      <wp:lineTo x="0" y="21478"/>
                      <wp:lineTo x="21484" y="21478"/>
                      <wp:lineTo x="21484" y="0"/>
                      <wp:lineTo x="0" y="0"/>
                    </wp:wrapPolygon>
                  </wp:wrapTight>
                  <wp:docPr id="2" name="Picture 2" descr="S:\Exhibitions\2019\Alcoves\Alcoves 2020.1\photos for PR\Namingha. POINTS CONNECTING # 8  (XLSZ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:\Exhibitions\2019\Alcoves\Alcoves 2020.1\photos for PR\Namingha. POINTS CONNECTING # 8  (XLSZ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0" w:type="dxa"/>
          </w:tcPr>
          <w:p w:rsidR="00330914" w:rsidRDefault="001D5302" w:rsidP="00330914">
            <w:r>
              <w:t xml:space="preserve">Dan </w:t>
            </w:r>
            <w:proofErr w:type="spellStart"/>
            <w:r>
              <w:t>Namingha</w:t>
            </w:r>
            <w:proofErr w:type="spellEnd"/>
          </w:p>
          <w:p w:rsidR="00EA22A6" w:rsidRDefault="00EA22A6" w:rsidP="00EA22A6">
            <w:r w:rsidRPr="001D5302">
              <w:rPr>
                <w:i/>
              </w:rPr>
              <w:t>Points Connecting #8</w:t>
            </w:r>
            <w:r>
              <w:t>, 2018</w:t>
            </w:r>
          </w:p>
          <w:p w:rsidR="00EA22A6" w:rsidRDefault="001D5302" w:rsidP="00EA22A6">
            <w:r>
              <w:t>A</w:t>
            </w:r>
            <w:r w:rsidR="00EA22A6">
              <w:t>crylic on canvas</w:t>
            </w:r>
          </w:p>
          <w:p w:rsidR="00EA22A6" w:rsidRDefault="00EA22A6" w:rsidP="00EA22A6">
            <w:r>
              <w:t xml:space="preserve">48 x 54” </w:t>
            </w:r>
          </w:p>
          <w:p w:rsidR="00882AC8" w:rsidRDefault="00EA22A6" w:rsidP="00EA22A6">
            <w:r>
              <w:t xml:space="preserve">Courtesy of </w:t>
            </w:r>
            <w:proofErr w:type="spellStart"/>
            <w:r>
              <w:t>Niman</w:t>
            </w:r>
            <w:proofErr w:type="spellEnd"/>
            <w:r>
              <w:t xml:space="preserve"> Fine Art</w:t>
            </w:r>
          </w:p>
        </w:tc>
      </w:tr>
      <w:tr w:rsidR="00882AC8" w:rsidTr="00330914">
        <w:tc>
          <w:tcPr>
            <w:tcW w:w="6606" w:type="dxa"/>
          </w:tcPr>
          <w:p w:rsidR="00882AC8" w:rsidRDefault="00EA22A6">
            <w:r>
              <w:rPr>
                <w:rFonts w:cs="Helvetica"/>
                <w:noProof/>
              </w:rPr>
              <w:drawing>
                <wp:anchor distT="0" distB="0" distL="114300" distR="114300" simplePos="0" relativeHeight="251677696" behindDoc="1" locked="0" layoutInCell="1" allowOverlap="1" wp14:anchorId="24D4B18C" wp14:editId="0EAC18B6">
                  <wp:simplePos x="0" y="0"/>
                  <wp:positionH relativeFrom="column">
                    <wp:posOffset>1066165</wp:posOffset>
                  </wp:positionH>
                  <wp:positionV relativeFrom="paragraph">
                    <wp:posOffset>2540</wp:posOffset>
                  </wp:positionV>
                  <wp:extent cx="2005330" cy="1990725"/>
                  <wp:effectExtent l="0" t="0" r="0" b="9525"/>
                  <wp:wrapTight wrapText="bothSides">
                    <wp:wrapPolygon edited="0">
                      <wp:start x="0" y="0"/>
                      <wp:lineTo x="0" y="21497"/>
                      <wp:lineTo x="21340" y="21497"/>
                      <wp:lineTo x="21340" y="0"/>
                      <wp:lineTo x="0" y="0"/>
                    </wp:wrapPolygon>
                  </wp:wrapTight>
                  <wp:docPr id="3" name="Picture 3" descr="S:\Exhibitions\2019\Alcoves\Alcoves 2020.1\photos for PR\Namingha. POINTS CONNECTING #27-XL-FOR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:\Exhibitions\2019\Alcoves\Alcoves 2020.1\photos for PR\Namingha. POINTS CONNECTING #27-XL-FOR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330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0" w:type="dxa"/>
          </w:tcPr>
          <w:p w:rsidR="00330914" w:rsidRDefault="001D5302" w:rsidP="00330914">
            <w:r>
              <w:t xml:space="preserve">Dan </w:t>
            </w:r>
            <w:proofErr w:type="spellStart"/>
            <w:r>
              <w:t>Namingha</w:t>
            </w:r>
            <w:proofErr w:type="spellEnd"/>
          </w:p>
          <w:p w:rsidR="00EA22A6" w:rsidRDefault="00EA22A6" w:rsidP="00EA22A6">
            <w:r w:rsidRPr="001D5302">
              <w:rPr>
                <w:i/>
              </w:rPr>
              <w:t>Points Connecting #27</w:t>
            </w:r>
            <w:r>
              <w:t>, 2018</w:t>
            </w:r>
          </w:p>
          <w:p w:rsidR="00EA22A6" w:rsidRDefault="001D5302" w:rsidP="00EA22A6">
            <w:r>
              <w:t>A</w:t>
            </w:r>
            <w:r w:rsidR="00EA22A6">
              <w:t xml:space="preserve">crylic on paper </w:t>
            </w:r>
          </w:p>
          <w:p w:rsidR="00EA22A6" w:rsidRDefault="00EA22A6" w:rsidP="00EA22A6">
            <w:r>
              <w:t>12 x 12” (paper size)</w:t>
            </w:r>
          </w:p>
          <w:p w:rsidR="00EA22A6" w:rsidRDefault="00EA22A6" w:rsidP="00EA22A6">
            <w:r>
              <w:t>18 ½ x 18” (frame size)</w:t>
            </w:r>
          </w:p>
          <w:p w:rsidR="00330914" w:rsidRDefault="00EA22A6" w:rsidP="00EA22A6">
            <w:r>
              <w:t xml:space="preserve">Courtesy of </w:t>
            </w:r>
            <w:proofErr w:type="spellStart"/>
            <w:r>
              <w:t>Niman</w:t>
            </w:r>
            <w:proofErr w:type="spellEnd"/>
            <w:r>
              <w:t xml:space="preserve"> Fine Art</w:t>
            </w:r>
          </w:p>
        </w:tc>
      </w:tr>
      <w:tr w:rsidR="00882AC8" w:rsidTr="00330914">
        <w:tc>
          <w:tcPr>
            <w:tcW w:w="6606" w:type="dxa"/>
          </w:tcPr>
          <w:p w:rsidR="00882AC8" w:rsidRDefault="00EA22A6">
            <w:r>
              <w:rPr>
                <w:rFonts w:cs="Helvetica"/>
                <w:noProof/>
              </w:rPr>
              <w:drawing>
                <wp:anchor distT="0" distB="0" distL="114300" distR="114300" simplePos="0" relativeHeight="251679744" behindDoc="1" locked="0" layoutInCell="1" allowOverlap="1" wp14:anchorId="581B0A18" wp14:editId="205F2C03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3810</wp:posOffset>
                  </wp:positionV>
                  <wp:extent cx="2274570" cy="2286000"/>
                  <wp:effectExtent l="0" t="0" r="0" b="0"/>
                  <wp:wrapTight wrapText="bothSides">
                    <wp:wrapPolygon edited="0">
                      <wp:start x="0" y="0"/>
                      <wp:lineTo x="0" y="21420"/>
                      <wp:lineTo x="21347" y="21420"/>
                      <wp:lineTo x="21347" y="0"/>
                      <wp:lineTo x="0" y="0"/>
                    </wp:wrapPolygon>
                  </wp:wrapTight>
                  <wp:docPr id="4" name="Picture 4" descr="S:\Exhibitions\2019\Alcoves\Alcoves 2020.1\photos for PR\Namingha. POINTS CONNECTING #22-XL-FOR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:\Exhibitions\2019\Alcoves\Alcoves 2020.1\photos for PR\Namingha. POINTS CONNECTING #22-XL-FOR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457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0" w:type="dxa"/>
          </w:tcPr>
          <w:p w:rsidR="00EA22A6" w:rsidRDefault="001D5302" w:rsidP="00EA22A6">
            <w:r>
              <w:t xml:space="preserve">Dan </w:t>
            </w:r>
            <w:proofErr w:type="spellStart"/>
            <w:r>
              <w:t>Namingha</w:t>
            </w:r>
            <w:proofErr w:type="spellEnd"/>
          </w:p>
          <w:p w:rsidR="00EA22A6" w:rsidRDefault="00EA22A6" w:rsidP="00EA22A6">
            <w:r w:rsidRPr="001D5302">
              <w:rPr>
                <w:i/>
              </w:rPr>
              <w:t>Points Connecting #22</w:t>
            </w:r>
            <w:r>
              <w:t>, 2018</w:t>
            </w:r>
          </w:p>
          <w:p w:rsidR="00EA22A6" w:rsidRDefault="001D5302" w:rsidP="00EA22A6">
            <w:r>
              <w:t>A</w:t>
            </w:r>
            <w:r w:rsidR="00EA22A6">
              <w:t xml:space="preserve">crylic on paper </w:t>
            </w:r>
          </w:p>
          <w:p w:rsidR="00EA22A6" w:rsidRDefault="00EA22A6" w:rsidP="00EA22A6">
            <w:r>
              <w:t xml:space="preserve">12 x 12” (paper size) </w:t>
            </w:r>
          </w:p>
          <w:p w:rsidR="00EA22A6" w:rsidRDefault="00EA22A6" w:rsidP="00EA22A6">
            <w:r>
              <w:t>18 ½ x 18” (frame size)</w:t>
            </w:r>
          </w:p>
          <w:p w:rsidR="00EA22A6" w:rsidRDefault="00EA22A6" w:rsidP="00EA22A6">
            <w:r>
              <w:t xml:space="preserve">Courtesy of </w:t>
            </w:r>
            <w:proofErr w:type="spellStart"/>
            <w:r>
              <w:t>Niman</w:t>
            </w:r>
            <w:proofErr w:type="spellEnd"/>
            <w:r>
              <w:t xml:space="preserve"> Fine Art</w:t>
            </w:r>
          </w:p>
          <w:p w:rsidR="00882AC8" w:rsidRDefault="00882AC8" w:rsidP="00330914"/>
        </w:tc>
      </w:tr>
      <w:tr w:rsidR="00882AC8" w:rsidTr="00330914">
        <w:tc>
          <w:tcPr>
            <w:tcW w:w="6606" w:type="dxa"/>
          </w:tcPr>
          <w:p w:rsidR="00882AC8" w:rsidRDefault="00EA22A6">
            <w:r>
              <w:rPr>
                <w:rFonts w:cs="Helvetica"/>
                <w:noProof/>
              </w:rPr>
              <w:lastRenderedPageBreak/>
              <w:drawing>
                <wp:anchor distT="0" distB="0" distL="114300" distR="114300" simplePos="0" relativeHeight="251681792" behindDoc="1" locked="0" layoutInCell="1" allowOverlap="1" wp14:anchorId="27AA0514" wp14:editId="4091AA41">
                  <wp:simplePos x="0" y="0"/>
                  <wp:positionH relativeFrom="column">
                    <wp:posOffset>1019175</wp:posOffset>
                  </wp:positionH>
                  <wp:positionV relativeFrom="paragraph">
                    <wp:posOffset>-7079615</wp:posOffset>
                  </wp:positionV>
                  <wp:extent cx="2016760" cy="2000250"/>
                  <wp:effectExtent l="0" t="0" r="2540" b="0"/>
                  <wp:wrapTight wrapText="bothSides">
                    <wp:wrapPolygon edited="0">
                      <wp:start x="0" y="0"/>
                      <wp:lineTo x="0" y="21394"/>
                      <wp:lineTo x="21423" y="21394"/>
                      <wp:lineTo x="21423" y="0"/>
                      <wp:lineTo x="0" y="0"/>
                    </wp:wrapPolygon>
                  </wp:wrapTight>
                  <wp:docPr id="5" name="Picture 5" descr="S:\Exhibitions\2019\Alcoves\Alcoves 2020.1\photos for PR\Namingha.  POINTS CONNECTING #28-XL-FOR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:\Exhibitions\2019\Alcoves\Alcoves 2020.1\photos for PR\Namingha.  POINTS CONNECTING #28-XL-FOR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76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0" w:type="dxa"/>
          </w:tcPr>
          <w:p w:rsidR="001D5302" w:rsidRDefault="001D5302" w:rsidP="00EA22A6">
            <w:r>
              <w:t xml:space="preserve">Dan </w:t>
            </w:r>
            <w:proofErr w:type="spellStart"/>
            <w:r>
              <w:t>Namingha</w:t>
            </w:r>
            <w:proofErr w:type="spellEnd"/>
          </w:p>
          <w:p w:rsidR="001D5302" w:rsidRDefault="001D5302" w:rsidP="00EA22A6">
            <w:r w:rsidRPr="001D5302">
              <w:rPr>
                <w:i/>
              </w:rPr>
              <w:t>Points</w:t>
            </w:r>
            <w:r w:rsidR="00EA22A6" w:rsidRPr="001D5302">
              <w:rPr>
                <w:i/>
              </w:rPr>
              <w:t xml:space="preserve"> Connecting #28</w:t>
            </w:r>
            <w:r w:rsidR="00EA22A6">
              <w:t>, 2018</w:t>
            </w:r>
          </w:p>
          <w:p w:rsidR="00EA22A6" w:rsidRDefault="001D5302" w:rsidP="00EA22A6">
            <w:r>
              <w:t>A</w:t>
            </w:r>
            <w:r w:rsidR="00EA22A6">
              <w:t xml:space="preserve">crylic on paper </w:t>
            </w:r>
          </w:p>
          <w:p w:rsidR="00EA22A6" w:rsidRDefault="00EA22A6" w:rsidP="00EA22A6">
            <w:r>
              <w:t>12 x 12” (paper size)</w:t>
            </w:r>
          </w:p>
          <w:p w:rsidR="00EA22A6" w:rsidRDefault="00EA22A6" w:rsidP="00EA22A6">
            <w:r>
              <w:t>18 ½ x 18” (frame size)</w:t>
            </w:r>
          </w:p>
          <w:p w:rsidR="00882AC8" w:rsidRDefault="00EA22A6" w:rsidP="00EA22A6">
            <w:r>
              <w:t xml:space="preserve">Courtesy of </w:t>
            </w:r>
            <w:proofErr w:type="spellStart"/>
            <w:r>
              <w:t>Niman</w:t>
            </w:r>
            <w:proofErr w:type="spellEnd"/>
            <w:r>
              <w:t xml:space="preserve"> Fine Art</w:t>
            </w:r>
          </w:p>
        </w:tc>
      </w:tr>
      <w:tr w:rsidR="00EA22A6" w:rsidTr="00330914">
        <w:tc>
          <w:tcPr>
            <w:tcW w:w="6606" w:type="dxa"/>
          </w:tcPr>
          <w:p w:rsidR="00EA22A6" w:rsidRDefault="002551E7">
            <w:pPr>
              <w:rPr>
                <w:rFonts w:cs="Helvetica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114300</wp:posOffset>
                  </wp:positionV>
                  <wp:extent cx="3879850" cy="2209800"/>
                  <wp:effectExtent l="0" t="0" r="6350" b="0"/>
                  <wp:wrapTight wrapText="bothSides">
                    <wp:wrapPolygon edited="0">
                      <wp:start x="0" y="0"/>
                      <wp:lineTo x="0" y="21414"/>
                      <wp:lineTo x="21529" y="21414"/>
                      <wp:lineTo x="21529" y="0"/>
                      <wp:lineTo x="0" y="0"/>
                    </wp:wrapPolygon>
                  </wp:wrapTight>
                  <wp:docPr id="9" name="Picture 9" descr="cid:812175180704063527738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8121751807040635277389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r:link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2917" r="15105" b="17361"/>
                          <a:stretch/>
                        </pic:blipFill>
                        <pic:spPr bwMode="auto">
                          <a:xfrm>
                            <a:off x="0" y="0"/>
                            <a:ext cx="387985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0" w:type="dxa"/>
          </w:tcPr>
          <w:p w:rsidR="001D5302" w:rsidRDefault="001D5302" w:rsidP="00EA22A6">
            <w:r>
              <w:t xml:space="preserve">Dan </w:t>
            </w:r>
            <w:proofErr w:type="spellStart"/>
            <w:r>
              <w:t>Namingha</w:t>
            </w:r>
            <w:proofErr w:type="spellEnd"/>
          </w:p>
          <w:p w:rsidR="001D5302" w:rsidRDefault="001D5302" w:rsidP="001D5302">
            <w:pPr>
              <w:rPr>
                <w:ins w:id="0" w:author="Fine Arts Patron" w:date="2019-12-23T10:56:00Z"/>
                <w:i/>
              </w:rPr>
            </w:pPr>
            <w:r w:rsidRPr="001D5302">
              <w:rPr>
                <w:i/>
              </w:rPr>
              <w:t>Points Connecting #</w:t>
            </w:r>
          </w:p>
          <w:p w:rsidR="001D5302" w:rsidRDefault="001D5302" w:rsidP="00EA22A6">
            <w:pPr>
              <w:rPr>
                <w:ins w:id="1" w:author="Fine Arts Patron" w:date="2019-12-23T10:57:00Z"/>
              </w:rPr>
            </w:pPr>
            <w:ins w:id="2" w:author="Fine Arts Patron" w:date="2019-12-23T10:57:00Z">
              <w:r>
                <w:t>Acrylic on canvas</w:t>
              </w:r>
              <w:bookmarkStart w:id="3" w:name="_GoBack"/>
              <w:bookmarkEnd w:id="3"/>
            </w:ins>
          </w:p>
          <w:p w:rsidR="00EA22A6" w:rsidRDefault="00EA22A6" w:rsidP="00EA22A6">
            <w:r>
              <w:t>60 x 120”</w:t>
            </w:r>
          </w:p>
          <w:p w:rsidR="00EA22A6" w:rsidRDefault="00EA22A6" w:rsidP="00EA22A6">
            <w:r>
              <w:t xml:space="preserve">Courtesy of </w:t>
            </w:r>
            <w:proofErr w:type="spellStart"/>
            <w:r>
              <w:t>Niman</w:t>
            </w:r>
            <w:proofErr w:type="spellEnd"/>
            <w:r>
              <w:t xml:space="preserve"> Fine Art</w:t>
            </w:r>
          </w:p>
        </w:tc>
      </w:tr>
    </w:tbl>
    <w:p w:rsidR="00882AC8" w:rsidRDefault="00882AC8"/>
    <w:p w:rsidR="00882AC8" w:rsidRDefault="00882AC8"/>
    <w:p w:rsidR="00882AC8" w:rsidRDefault="00882AC8"/>
    <w:sectPr w:rsidR="00882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C8"/>
    <w:rsid w:val="001D5302"/>
    <w:rsid w:val="002551E7"/>
    <w:rsid w:val="00330914"/>
    <w:rsid w:val="005355E8"/>
    <w:rsid w:val="00882AC8"/>
    <w:rsid w:val="00A755C2"/>
    <w:rsid w:val="00C4397E"/>
    <w:rsid w:val="00EA22A6"/>
    <w:rsid w:val="00EC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A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A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cid:812175180704063527738917" TargetMode="External"/><Relationship Id="rId5" Type="http://schemas.openxmlformats.org/officeDocument/2006/relationships/hyperlink" Target="https://www.namingha.com/dan.php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Fine Arts Patron</cp:lastModifiedBy>
  <cp:revision>4</cp:revision>
  <cp:lastPrinted>2019-08-14T17:49:00Z</cp:lastPrinted>
  <dcterms:created xsi:type="dcterms:W3CDTF">2019-08-14T17:42:00Z</dcterms:created>
  <dcterms:modified xsi:type="dcterms:W3CDTF">2019-12-23T17:57:00Z</dcterms:modified>
</cp:coreProperties>
</file>